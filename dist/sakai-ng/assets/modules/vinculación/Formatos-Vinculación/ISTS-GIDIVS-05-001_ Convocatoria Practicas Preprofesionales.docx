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56C57" w:rsidR="002B4BD6" w:rsidP="00656C57" w:rsidRDefault="002B4BD6" w14:paraId="096988B2" w14:textId="77777777">
      <w:pPr>
        <w:jc w:val="both"/>
        <w:rPr>
          <w:rFonts w:ascii="Avenir Next LT Pro" w:hAnsi="Avenir Next LT Pro"/>
          <w:sz w:val="24"/>
          <w:szCs w:val="24"/>
        </w:rPr>
      </w:pPr>
    </w:p>
    <w:p w:rsidRPr="00656C57" w:rsidR="00656C57" w:rsidP="00656C57" w:rsidRDefault="00656C57" w14:paraId="7773EF30" w14:textId="403804C4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656C57">
        <w:rPr>
          <w:rFonts w:ascii="Avenir Next LT Pro" w:hAnsi="Avenir Next LT Pro"/>
          <w:b/>
          <w:bCs/>
          <w:sz w:val="24"/>
          <w:szCs w:val="24"/>
        </w:rPr>
        <w:t>CONVOCATORIA</w:t>
      </w:r>
    </w:p>
    <w:p w:rsidRPr="00656C57" w:rsidR="00656C57" w:rsidP="00656C57" w:rsidRDefault="005C4A03" w14:paraId="025CBE91" w14:textId="349DBA5C">
      <w:pPr>
        <w:jc w:val="right"/>
        <w:rPr>
          <w:rFonts w:ascii="Avenir Next LT Pro" w:hAnsi="Avenir Next LT Pro"/>
          <w:sz w:val="24"/>
          <w:szCs w:val="24"/>
        </w:rPr>
      </w:pPr>
      <w:r w:rsidRPr="10DAD27E" w:rsidR="005C4A03">
        <w:rPr>
          <w:rFonts w:ascii="Avenir Next LT Pro" w:hAnsi="Avenir Next LT Pro"/>
          <w:sz w:val="24"/>
          <w:szCs w:val="24"/>
        </w:rPr>
        <w:t xml:space="preserve">Sangolquí, </w:t>
      </w:r>
      <w:del w:author="Maria Elena Quezada" w:date="2024-11-05T22:24:46.019Z" w:id="1624721956">
        <w:r w:rsidRPr="10DAD27E" w:rsidDel="005C4A03">
          <w:rPr>
            <w:rFonts w:ascii="Avenir Next LT Pro" w:hAnsi="Avenir Next LT Pro"/>
            <w:sz w:val="24"/>
            <w:szCs w:val="24"/>
          </w:rPr>
          <w:delText>…</w:delText>
        </w:r>
      </w:del>
      <w:r w:rsidRPr="10DAD27E" w:rsidR="00656C57">
        <w:rPr>
          <w:rFonts w:ascii="Avenir Next LT Pro" w:hAnsi="Avenir Next LT Pro"/>
          <w:sz w:val="24"/>
          <w:szCs w:val="24"/>
        </w:rPr>
        <w:t xml:space="preserve">. de </w:t>
      </w:r>
      <w:r w:rsidRPr="10DAD27E" w:rsidR="00656C57">
        <w:rPr>
          <w:rFonts w:ascii="Avenir Next LT Pro" w:hAnsi="Avenir Next LT Pro"/>
          <w:sz w:val="24"/>
          <w:szCs w:val="24"/>
        </w:rPr>
        <w:t>…….</w:t>
      </w:r>
      <w:r w:rsidRPr="10DAD27E" w:rsidR="00656C57">
        <w:rPr>
          <w:rFonts w:ascii="Avenir Next LT Pro" w:hAnsi="Avenir Next LT Pro"/>
          <w:sz w:val="24"/>
          <w:szCs w:val="24"/>
        </w:rPr>
        <w:t>. del 202….</w:t>
      </w:r>
    </w:p>
    <w:p w:rsidRPr="00656C57" w:rsidR="00656C57" w:rsidP="00656C57" w:rsidRDefault="00656C57" w14:paraId="778FC021" w14:textId="77777777">
      <w:pPr>
        <w:jc w:val="both"/>
        <w:rPr>
          <w:rFonts w:ascii="Avenir Next LT Pro" w:hAnsi="Avenir Next LT Pro"/>
          <w:sz w:val="24"/>
          <w:szCs w:val="24"/>
        </w:rPr>
      </w:pPr>
    </w:p>
    <w:p w:rsidRPr="00656C57" w:rsidR="00656C57" w:rsidP="00656C57" w:rsidRDefault="00656C57" w14:paraId="3E068F7F" w14:textId="694F09E4">
      <w:pPr>
        <w:jc w:val="both"/>
        <w:rPr>
          <w:rFonts w:ascii="Avenir Next LT Pro" w:hAnsi="Avenir Next LT Pro"/>
          <w:b/>
          <w:bCs/>
          <w:sz w:val="24"/>
          <w:szCs w:val="24"/>
        </w:rPr>
      </w:pPr>
      <w:r w:rsidRPr="00656C57">
        <w:rPr>
          <w:rFonts w:ascii="Avenir Next LT Pro" w:hAnsi="Avenir Next LT Pro"/>
          <w:b/>
          <w:bCs/>
          <w:sz w:val="24"/>
          <w:szCs w:val="24"/>
        </w:rPr>
        <w:t>A los estudiantes Interesados:</w:t>
      </w:r>
    </w:p>
    <w:p w:rsidRPr="00656C57" w:rsidR="00656C57" w:rsidP="00656C57" w:rsidRDefault="00656C57" w14:paraId="3B8D9158" w14:textId="77777777">
      <w:pPr>
        <w:jc w:val="both"/>
        <w:rPr>
          <w:rFonts w:ascii="Avenir Next LT Pro" w:hAnsi="Avenir Next LT Pro"/>
          <w:sz w:val="24"/>
          <w:szCs w:val="24"/>
        </w:rPr>
      </w:pPr>
    </w:p>
    <w:p w:rsidRPr="00656C57" w:rsidR="00656C57" w:rsidP="00656C57" w:rsidRDefault="00656C57" w14:paraId="47E880D3" w14:textId="69672BB9">
      <w:pPr>
        <w:jc w:val="both"/>
        <w:rPr>
          <w:rFonts w:ascii="Avenir Next LT Pro" w:hAnsi="Avenir Next LT Pro"/>
          <w:sz w:val="24"/>
          <w:szCs w:val="24"/>
        </w:rPr>
      </w:pPr>
      <w:r w:rsidRPr="00656C57">
        <w:rPr>
          <w:rFonts w:ascii="Avenir Next LT Pro" w:hAnsi="Avenir Next LT Pro"/>
          <w:sz w:val="24"/>
          <w:szCs w:val="24"/>
        </w:rPr>
        <w:t>Se convoca a los estudiantes de la Escuela de ……………</w:t>
      </w:r>
      <w:proofErr w:type="gramStart"/>
      <w:r w:rsidRPr="00656C57">
        <w:rPr>
          <w:rFonts w:ascii="Avenir Next LT Pro" w:hAnsi="Avenir Next LT Pro"/>
          <w:sz w:val="24"/>
          <w:szCs w:val="24"/>
        </w:rPr>
        <w:t>…….</w:t>
      </w:r>
      <w:proofErr w:type="gramEnd"/>
      <w:r w:rsidRPr="00656C57">
        <w:rPr>
          <w:rFonts w:ascii="Avenir Next LT Pro" w:hAnsi="Avenir Next LT Pro"/>
          <w:sz w:val="24"/>
          <w:szCs w:val="24"/>
        </w:rPr>
        <w:t>, carrera ……………………… que deseen realizar sus prácticas preprofesionales en la empresa ……………….</w:t>
      </w:r>
      <w:r w:rsidR="00DE04AC">
        <w:rPr>
          <w:rFonts w:ascii="Avenir Next LT Pro" w:hAnsi="Avenir Next LT Pro"/>
          <w:sz w:val="24"/>
          <w:szCs w:val="24"/>
        </w:rPr>
        <w:t xml:space="preserve"> por XX</w:t>
      </w:r>
      <w:r w:rsidR="00523C17">
        <w:rPr>
          <w:rFonts w:ascii="Avenir Next LT Pro" w:hAnsi="Avenir Next LT Pro"/>
          <w:sz w:val="24"/>
          <w:szCs w:val="24"/>
        </w:rPr>
        <w:t xml:space="preserve">X </w:t>
      </w:r>
      <w:r w:rsidR="00DE04AC">
        <w:rPr>
          <w:rFonts w:ascii="Avenir Next LT Pro" w:hAnsi="Avenir Next LT Pro"/>
          <w:sz w:val="24"/>
          <w:szCs w:val="24"/>
        </w:rPr>
        <w:t>horas</w:t>
      </w:r>
      <w:r w:rsidRPr="00656C57">
        <w:rPr>
          <w:rFonts w:ascii="Avenir Next LT Pro" w:hAnsi="Avenir Next LT Pro"/>
          <w:sz w:val="24"/>
          <w:szCs w:val="24"/>
        </w:rPr>
        <w:t>, a presentar la solicitud correspondiente.</w:t>
      </w:r>
    </w:p>
    <w:p w:rsidRPr="00656C57" w:rsidR="00656C57" w:rsidP="00656C57" w:rsidRDefault="00656C57" w14:paraId="224EB231" w14:textId="77777777">
      <w:pPr>
        <w:jc w:val="both"/>
        <w:rPr>
          <w:rFonts w:ascii="Avenir Next LT Pro" w:hAnsi="Avenir Next LT Pro"/>
          <w:sz w:val="24"/>
          <w:szCs w:val="24"/>
        </w:rPr>
      </w:pPr>
    </w:p>
    <w:p w:rsidR="00DE04AC" w:rsidP="00656C57" w:rsidRDefault="00656C57" w14:paraId="62AB768C" w14:textId="77777777">
      <w:pPr>
        <w:jc w:val="both"/>
        <w:rPr>
          <w:rFonts w:ascii="Avenir Next LT Pro" w:hAnsi="Avenir Next LT Pro"/>
          <w:sz w:val="24"/>
          <w:szCs w:val="24"/>
        </w:rPr>
      </w:pPr>
      <w:r w:rsidRPr="00656C57">
        <w:rPr>
          <w:rFonts w:ascii="Avenir Next LT Pro" w:hAnsi="Avenir Next LT Pro"/>
          <w:sz w:val="24"/>
          <w:szCs w:val="24"/>
        </w:rPr>
        <w:t>Las actividades a desarrollar son: ………………</w:t>
      </w:r>
      <w:proofErr w:type="gramStart"/>
      <w:r w:rsidRPr="00656C57">
        <w:rPr>
          <w:rFonts w:ascii="Avenir Next LT Pro" w:hAnsi="Avenir Next LT Pro"/>
          <w:sz w:val="24"/>
          <w:szCs w:val="24"/>
        </w:rPr>
        <w:t>…….</w:t>
      </w:r>
      <w:proofErr w:type="gramEnd"/>
      <w:r w:rsidR="00DE04AC">
        <w:rPr>
          <w:rFonts w:ascii="Avenir Next LT Pro" w:hAnsi="Avenir Next LT Pro"/>
          <w:sz w:val="24"/>
          <w:szCs w:val="24"/>
        </w:rPr>
        <w:t xml:space="preserve">. </w:t>
      </w:r>
    </w:p>
    <w:p w:rsidR="005C4A03" w:rsidP="00656C57" w:rsidRDefault="005C4A03" w14:paraId="167AB15B" w14:textId="77777777">
      <w:pPr>
        <w:jc w:val="both"/>
        <w:rPr>
          <w:rFonts w:ascii="Avenir Next LT Pro" w:hAnsi="Avenir Next LT Pro"/>
          <w:sz w:val="24"/>
          <w:szCs w:val="24"/>
        </w:rPr>
      </w:pPr>
    </w:p>
    <w:p w:rsidRPr="00656C57" w:rsidR="00656C57" w:rsidP="00656C57" w:rsidRDefault="00DE04AC" w14:paraId="6BB092CD" w14:textId="30E8193A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</w:t>
      </w:r>
      <w:r w:rsidRPr="00656C57" w:rsidR="00656C57">
        <w:rPr>
          <w:rFonts w:ascii="Avenir Next LT Pro" w:hAnsi="Avenir Next LT Pro"/>
          <w:sz w:val="24"/>
          <w:szCs w:val="24"/>
        </w:rPr>
        <w:t xml:space="preserve">os </w:t>
      </w:r>
      <w:r>
        <w:rPr>
          <w:rFonts w:ascii="Avenir Next LT Pro" w:hAnsi="Avenir Next LT Pro"/>
          <w:sz w:val="24"/>
          <w:szCs w:val="24"/>
        </w:rPr>
        <w:t>estudiantes que postulen</w:t>
      </w:r>
      <w:r w:rsidRPr="00656C57">
        <w:rPr>
          <w:rFonts w:ascii="Avenir Next LT Pro" w:hAnsi="Avenir Next LT Pro"/>
          <w:sz w:val="24"/>
          <w:szCs w:val="24"/>
        </w:rPr>
        <w:t xml:space="preserve"> </w:t>
      </w:r>
      <w:r w:rsidRPr="00656C57" w:rsidR="00656C57">
        <w:rPr>
          <w:rFonts w:ascii="Avenir Next LT Pro" w:hAnsi="Avenir Next LT Pro"/>
          <w:sz w:val="24"/>
          <w:szCs w:val="24"/>
        </w:rPr>
        <w:t>deberán estar legalmente matriculados en la asignatura de Prácticas Preprofesionales en el periodo académico …………………………….</w:t>
      </w:r>
    </w:p>
    <w:p w:rsidR="005C4A03" w:rsidP="00656C57" w:rsidRDefault="00656C57" w14:paraId="2DC406AB" w14:textId="2E3ED1E2">
      <w:pPr>
        <w:jc w:val="both"/>
        <w:rPr>
          <w:rFonts w:ascii="Avenir Next LT Pro" w:hAnsi="Avenir Next LT Pro"/>
          <w:sz w:val="24"/>
          <w:szCs w:val="24"/>
        </w:rPr>
      </w:pPr>
      <w:r w:rsidRPr="7931BAB2" w:rsidR="00656C57">
        <w:rPr>
          <w:rFonts w:ascii="Avenir Next LT Pro" w:hAnsi="Avenir Next LT Pro"/>
          <w:sz w:val="24"/>
          <w:szCs w:val="24"/>
        </w:rPr>
        <w:t>La</w:t>
      </w:r>
      <w:r w:rsidRPr="7931BAB2" w:rsidR="00DE04AC">
        <w:rPr>
          <w:rFonts w:ascii="Avenir Next LT Pro" w:hAnsi="Avenir Next LT Pro"/>
          <w:sz w:val="24"/>
          <w:szCs w:val="24"/>
        </w:rPr>
        <w:t xml:space="preserve">s solicitudes se </w:t>
      </w:r>
      <w:r w:rsidRPr="7931BAB2" w:rsidR="005C4A03">
        <w:rPr>
          <w:rFonts w:ascii="Avenir Next LT Pro" w:hAnsi="Avenir Next LT Pro"/>
          <w:sz w:val="24"/>
          <w:szCs w:val="24"/>
        </w:rPr>
        <w:t>receptar</w:t>
      </w:r>
      <w:r w:rsidRPr="7931BAB2" w:rsidR="005C4A03">
        <w:rPr>
          <w:rFonts w:ascii="Avenir Next LT Pro" w:hAnsi="Avenir Next LT Pro"/>
          <w:sz w:val="24"/>
          <w:szCs w:val="24"/>
        </w:rPr>
        <w:t>á</w:t>
      </w:r>
      <w:r w:rsidRPr="7931BAB2" w:rsidR="005C4A03">
        <w:rPr>
          <w:rFonts w:ascii="Avenir Next LT Pro" w:hAnsi="Avenir Next LT Pro"/>
          <w:sz w:val="24"/>
          <w:szCs w:val="24"/>
        </w:rPr>
        <w:t>n hasta</w:t>
      </w:r>
      <w:r w:rsidRPr="7931BAB2" w:rsidR="00DE04AC">
        <w:rPr>
          <w:rFonts w:ascii="Avenir Next LT Pro" w:hAnsi="Avenir Next LT Pro"/>
          <w:sz w:val="24"/>
          <w:szCs w:val="24"/>
        </w:rPr>
        <w:t xml:space="preserve"> </w:t>
      </w:r>
      <w:r w:rsidRPr="7931BAB2" w:rsidR="00656C57">
        <w:rPr>
          <w:rFonts w:ascii="Avenir Next LT Pro" w:hAnsi="Avenir Next LT Pro"/>
          <w:sz w:val="24"/>
          <w:szCs w:val="24"/>
        </w:rPr>
        <w:t>el …………</w:t>
      </w:r>
      <w:r w:rsidRPr="7931BAB2" w:rsidR="00656C57">
        <w:rPr>
          <w:rFonts w:ascii="Avenir Next LT Pro" w:hAnsi="Avenir Next LT Pro"/>
          <w:sz w:val="24"/>
          <w:szCs w:val="24"/>
        </w:rPr>
        <w:t>……</w:t>
      </w:r>
      <w:r w:rsidRPr="7931BAB2" w:rsidR="00656C57">
        <w:rPr>
          <w:rFonts w:ascii="Avenir Next LT Pro" w:hAnsi="Avenir Next LT Pro"/>
          <w:sz w:val="24"/>
          <w:szCs w:val="24"/>
        </w:rPr>
        <w:t>……</w:t>
      </w:r>
      <w:r w:rsidRPr="7931BAB2" w:rsidR="006A756A">
        <w:rPr>
          <w:rFonts w:ascii="Avenir Next LT Pro" w:hAnsi="Avenir Next LT Pro"/>
          <w:sz w:val="24"/>
          <w:szCs w:val="24"/>
        </w:rPr>
        <w:t>.</w:t>
      </w:r>
      <w:r w:rsidRPr="7931BAB2" w:rsidR="00DE04AC">
        <w:rPr>
          <w:rFonts w:ascii="Avenir Next LT Pro" w:hAnsi="Avenir Next LT Pro"/>
          <w:sz w:val="24"/>
          <w:szCs w:val="24"/>
        </w:rPr>
        <w:t xml:space="preserve">, </w:t>
      </w:r>
      <w:r w:rsidRPr="7931BAB2" w:rsidR="00523C17">
        <w:rPr>
          <w:rFonts w:ascii="Avenir Next LT Pro" w:hAnsi="Avenir Next LT Pro"/>
          <w:sz w:val="24"/>
          <w:szCs w:val="24"/>
        </w:rPr>
        <w:t>a través</w:t>
      </w:r>
      <w:r w:rsidRPr="7931BAB2" w:rsidR="00DE04AC">
        <w:rPr>
          <w:rFonts w:ascii="Avenir Next LT Pro" w:hAnsi="Avenir Next LT Pro"/>
          <w:sz w:val="24"/>
          <w:szCs w:val="24"/>
        </w:rPr>
        <w:t xml:space="preserve"> </w:t>
      </w:r>
      <w:r w:rsidRPr="7931BAB2" w:rsidR="00523C17">
        <w:rPr>
          <w:rFonts w:ascii="Avenir Next LT Pro" w:hAnsi="Avenir Next LT Pro"/>
          <w:sz w:val="24"/>
          <w:szCs w:val="24"/>
        </w:rPr>
        <w:t>d</w:t>
      </w:r>
      <w:r w:rsidRPr="7931BAB2" w:rsidR="00DE04AC">
        <w:rPr>
          <w:rFonts w:ascii="Avenir Next LT Pro" w:hAnsi="Avenir Next LT Pro"/>
          <w:sz w:val="24"/>
          <w:szCs w:val="24"/>
        </w:rPr>
        <w:t>el correo electróni</w:t>
      </w:r>
      <w:del w:author="María José Jiménez" w:date="2024-11-05T22:24:18.334Z" w:id="292248310">
        <w:r w:rsidRPr="7931BAB2" w:rsidDel="00DE04AC">
          <w:rPr>
            <w:rFonts w:ascii="Avenir Next LT Pro" w:hAnsi="Avenir Next LT Pro"/>
            <w:sz w:val="24"/>
            <w:szCs w:val="24"/>
          </w:rPr>
          <w:delText>co</w:delText>
        </w:r>
        <w:r w:rsidRPr="7931BAB2" w:rsidDel="00523C17">
          <w:rPr>
            <w:rFonts w:ascii="Avenir Next LT Pro" w:hAnsi="Avenir Next LT Pro"/>
            <w:sz w:val="24"/>
            <w:szCs w:val="24"/>
          </w:rPr>
          <w:delText xml:space="preserve"> </w:delText>
        </w:r>
      </w:del>
      <w:del w:author="María José Jiménez" w:date="2024-11-05T22:24:18.328Z" w:id="1427719925">
        <w:r>
          <w:fldChar w:fldCharType="begin"/>
        </w:r>
        <w:r>
          <w:delInstrText xml:space="preserve">HYPERLINK "mailto:diego.cevallos@superarse.edu.ec" </w:delInstrText>
        </w:r>
        <w:r>
          <w:fldChar w:fldCharType="separate"/>
        </w:r>
        <w:r/>
      </w:del>
      <w:r>
        <w:fldChar w:fldCharType="begin"/>
      </w:r>
      <w:r>
        <w:instrText xml:space="preserve">HYPERLINK "mailto:diego.cevallos@superarse.edu.ec" </w:instrText>
      </w:r>
      <w:r>
        <w:fldChar w:fldCharType="separate"/>
      </w:r>
      <w:del w:author="María José Jiménez" w:date="2024-11-05T22:24:18.334Z" w:id="1928793014">
        <w:r w:rsidRPr="7931BAB2" w:rsidDel="00523C17">
          <w:rPr>
            <w:rStyle w:val="Hipervnculo"/>
            <w:rFonts w:ascii="Avenir Next LT Pro" w:hAnsi="Avenir Next LT Pro"/>
            <w:sz w:val="24"/>
            <w:szCs w:val="24"/>
          </w:rPr>
          <w:delText>diego.cevallo</w:delText>
        </w:r>
      </w:del>
      <w:del w:author="María José Jiménez" w:date="2024-11-05T22:12:50.394Z" w:id="611323953">
        <w:r w:rsidRPr="7931BAB2" w:rsidDel="00656C57">
          <w:rPr>
            <w:rStyle w:val="Hipervnculo"/>
            <w:rFonts w:ascii="Avenir Next LT Pro" w:hAnsi="Avenir Next LT Pro"/>
            <w:sz w:val="24"/>
            <w:szCs w:val="24"/>
          </w:rPr>
          <w:delText>s</w:delText>
        </w:r>
      </w:del>
      <w:del w:author="María José Jiménez" w:date="2024-11-05T22:24:18.024Z" w:id="1764938938">
        <w:r w:rsidRPr="7931BAB2" w:rsidDel="00523C17">
          <w:rPr>
            <w:rStyle w:val="Hipervnculo"/>
            <w:rFonts w:ascii="Avenir Next LT Pro" w:hAnsi="Avenir Next LT Pro"/>
            <w:sz w:val="24"/>
            <w:szCs w:val="24"/>
          </w:rPr>
          <w:delText>@superarse.edu.ec</w:delText>
        </w:r>
      </w:del>
      <w:r>
        <w:fldChar w:fldCharType="end"/>
      </w:r>
      <w:del w:author="María José Jiménez" w:date="2024-11-05T22:24:18.328Z" w:id="1997810163">
        <w:r>
          <w:fldChar w:fldCharType="end"/>
        </w:r>
      </w:del>
      <w:del w:author="María José Jiménez" w:date="2024-11-05T22:24:18.024Z" w:id="1901568066">
        <w:r w:rsidRPr="7931BAB2" w:rsidDel="00523C17">
          <w:rPr>
            <w:rFonts w:ascii="Avenir Next LT Pro" w:hAnsi="Avenir Next LT Pro"/>
            <w:sz w:val="24"/>
            <w:szCs w:val="24"/>
          </w:rPr>
          <w:delText>.</w:delText>
        </w:r>
      </w:del>
    </w:p>
    <w:p w:rsidRPr="00656C57" w:rsidR="00656C57" w:rsidP="00656C57" w:rsidRDefault="00656C57" w14:paraId="064A46C4" w14:textId="5A513788" w14:noSpellErr="1">
      <w:pPr>
        <w:jc w:val="both"/>
        <w:rPr>
          <w:rFonts w:ascii="Avenir Next LT Pro" w:hAnsi="Avenir Next LT Pro"/>
          <w:sz w:val="24"/>
          <w:szCs w:val="24"/>
        </w:rPr>
      </w:pPr>
      <w:r w:rsidRPr="15A16D0E" w:rsidR="00656C57">
        <w:rPr>
          <w:rFonts w:ascii="Avenir Next LT Pro" w:hAnsi="Avenir Next LT Pro"/>
          <w:sz w:val="24"/>
          <w:szCs w:val="24"/>
        </w:rPr>
        <w:t xml:space="preserve">Para </w:t>
      </w:r>
      <w:r w:rsidRPr="15A16D0E" w:rsidR="00656C57">
        <w:rPr>
          <w:rFonts w:ascii="Avenir Next LT Pro" w:hAnsi="Avenir Next LT Pro"/>
          <w:sz w:val="24"/>
          <w:szCs w:val="24"/>
        </w:rPr>
        <w:t>mayor información</w:t>
      </w:r>
      <w:r w:rsidRPr="15A16D0E" w:rsidR="00656C57">
        <w:rPr>
          <w:rFonts w:ascii="Avenir Next LT Pro" w:hAnsi="Avenir Next LT Pro"/>
          <w:sz w:val="24"/>
          <w:szCs w:val="24"/>
        </w:rPr>
        <w:t xml:space="preserve"> contactarse con …………………………………, profesor responsable de prácticas preprofesionales.</w:t>
      </w:r>
    </w:p>
    <w:p w:rsidRPr="00656C57" w:rsidR="00656C57" w:rsidP="00656C57" w:rsidRDefault="00656C57" w14:paraId="362BFB21" w14:textId="77777777" w14:noSpellErr="1">
      <w:pPr>
        <w:jc w:val="both"/>
        <w:rPr>
          <w:rFonts w:ascii="Avenir Next LT Pro" w:hAnsi="Avenir Next LT Pro"/>
          <w:sz w:val="24"/>
          <w:szCs w:val="24"/>
        </w:rPr>
      </w:pPr>
    </w:p>
    <w:p w:rsidRPr="00656C57" w:rsidR="00656C57" w:rsidP="00656C57" w:rsidRDefault="00656C57" w14:paraId="5788CC1F" w14:textId="77777777" w14:noSpellErr="1">
      <w:pPr>
        <w:jc w:val="both"/>
        <w:rPr>
          <w:rFonts w:ascii="Avenir Next LT Pro" w:hAnsi="Avenir Next LT Pro"/>
          <w:sz w:val="24"/>
          <w:szCs w:val="24"/>
        </w:rPr>
      </w:pPr>
    </w:p>
    <w:p w:rsidRPr="00656C57" w:rsidR="00656C57" w:rsidP="00656C57" w:rsidRDefault="00656C57" w14:paraId="39690A27" w14:textId="1ACD6BCB">
      <w:pPr>
        <w:jc w:val="both"/>
        <w:rPr>
          <w:rFonts w:ascii="Avenir Next LT Pro" w:hAnsi="Avenir Next LT Pro"/>
          <w:sz w:val="24"/>
          <w:szCs w:val="24"/>
        </w:rPr>
      </w:pPr>
      <w:r w:rsidRPr="15A16D0E" w:rsidR="00656C57">
        <w:rPr>
          <w:rFonts w:ascii="Avenir Next LT Pro" w:hAnsi="Avenir Next LT Pro"/>
          <w:sz w:val="24"/>
          <w:szCs w:val="24"/>
        </w:rPr>
        <w:t>Atentamente,</w:t>
      </w:r>
      <w:r w:rsidRPr="15A16D0E" w:rsidR="00656C57">
        <w:rPr>
          <w:rFonts w:ascii="Avenir Next LT Pro" w:hAnsi="Avenir Next LT Pro"/>
          <w:sz w:val="24"/>
          <w:szCs w:val="24"/>
        </w:rPr>
        <w:t>esponsable de Prácticas Preprofesionales</w:t>
      </w:r>
    </w:p>
    <w:p w:rsidRPr="00656C57" w:rsidR="00656C57" w:rsidP="00656C57" w:rsidRDefault="00656C57" w14:paraId="1D925CBD" w14:textId="747DFEE0">
      <w:pPr>
        <w:jc w:val="both"/>
        <w:rPr>
          <w:rFonts w:ascii="Avenir Next LT Pro" w:hAnsi="Avenir Next LT Pro"/>
          <w:b/>
          <w:bCs/>
          <w:sz w:val="24"/>
          <w:szCs w:val="24"/>
        </w:rPr>
      </w:pPr>
      <w:r w:rsidRPr="00656C57">
        <w:rPr>
          <w:rFonts w:ascii="Avenir Next LT Pro" w:hAnsi="Avenir Next LT Pro"/>
          <w:b/>
          <w:bCs/>
          <w:sz w:val="24"/>
          <w:szCs w:val="24"/>
        </w:rPr>
        <w:t>Instituto Superior Tecnológico Superarse</w:t>
      </w:r>
    </w:p>
    <w:p w:rsidR="00656C57" w:rsidP="00656C57" w:rsidRDefault="00656C57" w14:paraId="41F8D92E" w14:textId="401D5158">
      <w:pPr>
        <w:jc w:val="both"/>
        <w:rPr>
          <w:rFonts w:ascii="Avenir Next LT Pro" w:hAnsi="Avenir Next LT Pro"/>
          <w:sz w:val="24"/>
          <w:szCs w:val="24"/>
        </w:rPr>
      </w:pPr>
      <w:r w:rsidRPr="00656C57">
        <w:rPr>
          <w:rFonts w:ascii="Avenir Next LT Pro" w:hAnsi="Avenir Next LT Pro"/>
          <w:sz w:val="24"/>
          <w:szCs w:val="24"/>
        </w:rPr>
        <w:t xml:space="preserve"> </w:t>
      </w:r>
    </w:p>
    <w:p w:rsidR="00656C57" w:rsidP="00656C57" w:rsidRDefault="00656C57" w14:paraId="0335BBD2" w14:textId="77777777">
      <w:pPr>
        <w:jc w:val="both"/>
        <w:rPr>
          <w:rFonts w:ascii="Avenir Next LT Pro" w:hAnsi="Avenir Next LT Pro"/>
          <w:sz w:val="24"/>
          <w:szCs w:val="24"/>
        </w:rPr>
      </w:pPr>
    </w:p>
    <w:p w:rsidR="00656C57" w:rsidP="00656C57" w:rsidRDefault="00656C57" w14:paraId="54FDDFF0" w14:textId="77777777">
      <w:pPr>
        <w:jc w:val="both"/>
        <w:rPr>
          <w:rFonts w:ascii="Avenir Next LT Pro" w:hAnsi="Avenir Next LT Pro"/>
          <w:sz w:val="24"/>
          <w:szCs w:val="24"/>
        </w:rPr>
      </w:pPr>
    </w:p>
    <w:p w:rsidRPr="006A756A" w:rsidR="00656C57" w:rsidP="00656C57" w:rsidRDefault="00656C57" w14:paraId="43DE0CB1" w14:textId="0C056E60">
      <w:pPr>
        <w:jc w:val="both"/>
        <w:rPr>
          <w:rFonts w:ascii="Avenir Next LT Pro" w:hAnsi="Avenir Next LT Pro"/>
          <w:b/>
          <w:bCs/>
          <w:sz w:val="24"/>
          <w:szCs w:val="24"/>
        </w:rPr>
      </w:pPr>
      <w:r w:rsidRPr="006A756A">
        <w:rPr>
          <w:rFonts w:ascii="Avenir Next LT Pro" w:hAnsi="Avenir Next LT Pro"/>
          <w:b/>
          <w:bCs/>
          <w:sz w:val="24"/>
          <w:szCs w:val="24"/>
        </w:rPr>
        <w:t>Diseño del arte a publicar en redes sociales:</w:t>
      </w:r>
    </w:p>
    <w:p w:rsidR="00C60B15" w:rsidP="00656C57" w:rsidRDefault="00C60B15" w14:paraId="29C3451D" w14:textId="77777777">
      <w:pPr>
        <w:jc w:val="both"/>
        <w:rPr>
          <w:rFonts w:ascii="Avenir Next LT Pro" w:hAnsi="Avenir Next LT Pro"/>
          <w:sz w:val="24"/>
          <w:szCs w:val="24"/>
        </w:rPr>
      </w:pPr>
    </w:p>
    <w:p w:rsidR="00C60B15" w:rsidP="00656C57" w:rsidRDefault="00C60B15" w14:paraId="697C3469" w14:textId="77777777">
      <w:pPr>
        <w:jc w:val="both"/>
        <w:rPr>
          <w:rFonts w:ascii="Avenir Next LT Pro" w:hAnsi="Avenir Next LT Pro"/>
          <w:sz w:val="24"/>
          <w:szCs w:val="24"/>
        </w:rPr>
      </w:pPr>
    </w:p>
    <w:p w:rsidR="00656C57" w:rsidP="00656C57" w:rsidRDefault="00656C57" w14:paraId="7E470382" w14:textId="77777777">
      <w:pPr>
        <w:jc w:val="both"/>
        <w:rPr>
          <w:rFonts w:ascii="Avenir Next LT Pro" w:hAnsi="Avenir Next LT Pro"/>
          <w:sz w:val="24"/>
          <w:szCs w:val="24"/>
        </w:rPr>
      </w:pPr>
    </w:p>
    <w:p w:rsidRPr="00656C57" w:rsidR="00656C57" w:rsidP="00656C57" w:rsidRDefault="00656C57" w14:paraId="19D66442" w14:textId="77777777">
      <w:pPr>
        <w:jc w:val="both"/>
        <w:rPr>
          <w:rFonts w:ascii="Avenir Next LT Pro" w:hAnsi="Avenir Next LT Pro"/>
          <w:sz w:val="24"/>
          <w:szCs w:val="24"/>
        </w:rPr>
      </w:pPr>
    </w:p>
    <w:sectPr w:rsidRPr="00656C57" w:rsidR="00656C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3D8C" w:rsidP="00656C57" w:rsidRDefault="00D23D8C" w14:paraId="53C8BB19" w14:textId="77777777">
      <w:pPr>
        <w:spacing w:after="0" w:line="240" w:lineRule="auto"/>
      </w:pPr>
      <w:r>
        <w:separator/>
      </w:r>
    </w:p>
  </w:endnote>
  <w:endnote w:type="continuationSeparator" w:id="0">
    <w:p w:rsidR="00D23D8C" w:rsidP="00656C57" w:rsidRDefault="00D23D8C" w14:paraId="652C69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D61" w:rsidRDefault="00A01D61" w14:paraId="657E710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D61" w:rsidRDefault="00A01D61" w14:paraId="429BDEA4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D61" w:rsidRDefault="00A01D61" w14:paraId="303A3DD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3D8C" w:rsidP="00656C57" w:rsidRDefault="00D23D8C" w14:paraId="5EEB7CF0" w14:textId="77777777">
      <w:pPr>
        <w:spacing w:after="0" w:line="240" w:lineRule="auto"/>
      </w:pPr>
      <w:r>
        <w:separator/>
      </w:r>
    </w:p>
  </w:footnote>
  <w:footnote w:type="continuationSeparator" w:id="0">
    <w:p w:rsidR="00D23D8C" w:rsidP="00656C57" w:rsidRDefault="00D23D8C" w14:paraId="24259A5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D61" w:rsidRDefault="00A01D61" w14:paraId="4A0DC42D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8493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00" w:firstRow="0" w:lastRow="0" w:firstColumn="0" w:lastColumn="0" w:noHBand="0" w:noVBand="1"/>
    </w:tblPr>
    <w:tblGrid>
      <w:gridCol w:w="3396"/>
      <w:gridCol w:w="3544"/>
      <w:gridCol w:w="1553"/>
    </w:tblGrid>
    <w:tr w:rsidR="00656C57" w:rsidTr="494C3611" w14:paraId="54F0AF6B" w14:textId="77777777">
      <w:trPr>
        <w:trHeight w:val="539"/>
        <w:jc w:val="center"/>
      </w:trPr>
      <w:tc>
        <w:tcPr>
          <w:tcW w:w="3396" w:type="dxa"/>
          <w:vMerge w:val="restart"/>
          <w:tcMar/>
        </w:tcPr>
        <w:p w:rsidR="00656C57" w:rsidP="00656C57" w:rsidRDefault="00656C57" w14:paraId="094D5161" w14:textId="77777777">
          <w:pPr>
            <w:spacing w:after="0" w:line="240" w:lineRule="auto"/>
            <w:jc w:val="center"/>
            <w:rPr>
              <w:rFonts w:ascii="Arial" w:hAnsi="Arial" w:eastAsia="Arial" w:cs="Arial"/>
            </w:rPr>
          </w:pPr>
          <w:bookmarkStart w:name="_Hlk179195558" w:id="0"/>
          <w:r w:rsidRPr="008F353E">
            <w:rPr>
              <w:rFonts w:ascii="Arial" w:hAnsi="Arial" w:eastAsia="Arial" w:cs="Arial"/>
              <w:noProof/>
            </w:rPr>
            <w:drawing>
              <wp:inline distT="0" distB="0" distL="0" distR="0" wp14:anchorId="5085491B" wp14:editId="2452699A">
                <wp:extent cx="1498600" cy="637118"/>
                <wp:effectExtent l="0" t="0" r="6350" b="0"/>
                <wp:docPr id="51474047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9269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989" cy="64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656C57" w:rsidP="00656C57" w:rsidRDefault="00656C57" w14:paraId="7637B3D4" w14:textId="77777777">
          <w:pPr>
            <w:widowControl w:val="0"/>
            <w:spacing w:after="0" w:line="240" w:lineRule="auto"/>
            <w:jc w:val="center"/>
            <w:rPr>
              <w:rFonts w:ascii="Arial" w:hAnsi="Arial" w:eastAsia="Arial" w:cs="Arial"/>
              <w:b/>
              <w:sz w:val="24"/>
              <w:szCs w:val="24"/>
            </w:rPr>
          </w:pPr>
          <w:r w:rsidRPr="00426EB4">
            <w:rPr>
              <w:rFonts w:ascii="Arial" w:hAnsi="Arial" w:eastAsia="Arial" w:cs="Arial"/>
              <w:b/>
              <w:color w:val="000000"/>
              <w:sz w:val="18"/>
              <w:szCs w:val="18"/>
            </w:rPr>
            <w:t>GESTIÓN DE INVESTIGACIÓN, DESARROLLO, INNOVACIÓN Y VINCULACIÓN CON LA SOCIEDAD</w:t>
          </w:r>
        </w:p>
      </w:tc>
      <w:tc>
        <w:tcPr>
          <w:tcW w:w="1553" w:type="dxa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656C57" w:rsidP="00656C57" w:rsidRDefault="00656C57" w14:paraId="51FAB1B1" w14:textId="77777777">
          <w:pPr>
            <w:spacing w:after="0" w:line="240" w:lineRule="auto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VERSIÓN:</w:t>
          </w:r>
        </w:p>
        <w:p w:rsidR="00656C57" w:rsidP="00656C57" w:rsidRDefault="00656C57" w14:paraId="197FBFE0" w14:textId="77777777">
          <w:pPr>
            <w:spacing w:after="0" w:line="240" w:lineRule="auto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sz w:val="24"/>
              <w:szCs w:val="24"/>
            </w:rPr>
            <w:t>001</w:t>
          </w:r>
        </w:p>
      </w:tc>
    </w:tr>
    <w:tr w:rsidR="00656C57" w:rsidTr="494C3611" w14:paraId="3BEFD760" w14:textId="77777777">
      <w:trPr>
        <w:trHeight w:val="263"/>
        <w:jc w:val="center"/>
      </w:trPr>
      <w:tc>
        <w:tcPr>
          <w:tcW w:w="3396" w:type="dxa"/>
          <w:vMerge/>
          <w:tcMar/>
        </w:tcPr>
        <w:p w:rsidR="00656C57" w:rsidP="00656C57" w:rsidRDefault="00656C57" w14:paraId="30867ACE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24"/>
              <w:szCs w:val="24"/>
            </w:rPr>
          </w:pPr>
        </w:p>
      </w:tc>
      <w:tc>
        <w:tcPr>
          <w:tcW w:w="3544" w:type="dxa"/>
          <w:vMerge w:val="restart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Pr="00505B3F" w:rsidR="00656C57" w:rsidP="00656C57" w:rsidRDefault="00656C57" w14:paraId="32220FFF" w14:textId="0299CBF8">
          <w:pPr>
            <w:spacing w:before="80" w:after="80"/>
            <w:jc w:val="center"/>
            <w:rPr>
              <w:rFonts w:ascii="Arial" w:hAnsi="Arial" w:cs="Arial"/>
              <w:b/>
              <w:sz w:val="16"/>
              <w:szCs w:val="14"/>
            </w:rPr>
          </w:pPr>
          <w:r>
            <w:rPr>
              <w:rFonts w:ascii="Arial" w:hAnsi="Arial" w:cs="Arial"/>
              <w:b/>
              <w:sz w:val="16"/>
              <w:szCs w:val="14"/>
            </w:rPr>
            <w:t>Convocatoria a</w:t>
          </w:r>
          <w:r w:rsidRPr="00261EB5">
            <w:rPr>
              <w:rFonts w:ascii="Arial" w:hAnsi="Arial" w:cs="Arial"/>
              <w:b/>
              <w:sz w:val="16"/>
              <w:szCs w:val="14"/>
            </w:rPr>
            <w:t xml:space="preserve"> prácticas preprofesionales</w:t>
          </w:r>
        </w:p>
      </w:tc>
      <w:tc>
        <w:tcPr>
          <w:tcW w:w="1553" w:type="dxa"/>
          <w:tcMar/>
          <w:vAlign w:val="center"/>
        </w:tcPr>
        <w:p w:rsidR="00656C57" w:rsidP="00656C57" w:rsidRDefault="00656C57" w14:paraId="5FCC7756" w14:textId="77777777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CÓDIGO:</w:t>
          </w:r>
        </w:p>
        <w:p w:rsidR="00656C57" w:rsidP="00656C57" w:rsidRDefault="00656C57" w14:paraId="420B05F1" w14:textId="535D1E37">
          <w:pPr>
            <w:spacing w:after="0" w:line="240" w:lineRule="auto"/>
            <w:jc w:val="center"/>
            <w:rPr>
              <w:rFonts w:ascii="Arial" w:hAnsi="Arial" w:eastAsia="Arial" w:cs="Arial"/>
              <w:sz w:val="16"/>
              <w:szCs w:val="16"/>
            </w:rPr>
          </w:pPr>
          <w:r w:rsidRPr="00656C57">
            <w:rPr>
              <w:rFonts w:ascii="Arial" w:hAnsi="Arial" w:eastAsia="Arial" w:cs="Arial"/>
              <w:color w:val="000000"/>
              <w:sz w:val="14"/>
              <w:szCs w:val="14"/>
            </w:rPr>
            <w:t>ISTS-GIDIVS-05-001</w:t>
          </w:r>
        </w:p>
      </w:tc>
    </w:tr>
    <w:tr w:rsidR="00656C57" w:rsidTr="494C3611" w14:paraId="07A498C4" w14:textId="77777777">
      <w:trPr>
        <w:trHeight w:val="226"/>
        <w:jc w:val="center"/>
      </w:trPr>
      <w:tc>
        <w:tcPr>
          <w:tcW w:w="3396" w:type="dxa"/>
          <w:vMerge/>
          <w:tcMar/>
        </w:tcPr>
        <w:p w:rsidR="00656C57" w:rsidP="00656C57" w:rsidRDefault="00656C57" w14:paraId="7B265C2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3544" w:type="dxa"/>
          <w:vMerge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656C57" w:rsidP="00656C57" w:rsidRDefault="00656C57" w14:paraId="09A97187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1553" w:type="dxa"/>
          <w:tcMar/>
          <w:vAlign w:val="center"/>
        </w:tcPr>
        <w:p w:rsidR="00656C57" w:rsidP="00656C57" w:rsidRDefault="00656C57" w14:paraId="4474EE2E" w14:textId="77777777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FECHA: </w:t>
          </w:r>
        </w:p>
        <w:p w:rsidR="00656C57" w:rsidP="00656C57" w:rsidRDefault="00656C57" w14:paraId="54E24602" w14:textId="05F09644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ins w:author="María José Jiménez" w:date="2024-10-29T18:19:05.413Z" w:id="489514261">
            <w:r w:rsidRPr="494C3611" w:rsidR="494C3611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23</w:t>
            </w:r>
          </w:ins>
          <w:del w:author="María José Jiménez" w:date="2024-10-29T18:19:07.31Z" w:id="817971875">
            <w:r w:rsidRPr="494C3611" w:rsidDel="494C3611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delText>06</w:delText>
            </w:r>
          </w:del>
          <w:r w:rsidRPr="494C3611" w:rsidR="494C3611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/05/2024</w:t>
          </w:r>
        </w:p>
      </w:tc>
    </w:tr>
    <w:bookmarkEnd w:id="0"/>
  </w:tbl>
  <w:p w:rsidR="00656C57" w:rsidRDefault="00656C57" w14:paraId="3C1C31CB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D61" w:rsidRDefault="00A01D61" w14:paraId="0505BA40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57"/>
    <w:rsid w:val="00095ACA"/>
    <w:rsid w:val="00151C27"/>
    <w:rsid w:val="002B4BD6"/>
    <w:rsid w:val="00523C17"/>
    <w:rsid w:val="005C4A03"/>
    <w:rsid w:val="005D7458"/>
    <w:rsid w:val="00656C57"/>
    <w:rsid w:val="0068535A"/>
    <w:rsid w:val="006A756A"/>
    <w:rsid w:val="0080702D"/>
    <w:rsid w:val="009B7DA3"/>
    <w:rsid w:val="00A01D61"/>
    <w:rsid w:val="00A16257"/>
    <w:rsid w:val="00C60B15"/>
    <w:rsid w:val="00D23D8C"/>
    <w:rsid w:val="00DE04AC"/>
    <w:rsid w:val="00EA41D2"/>
    <w:rsid w:val="10DAD27E"/>
    <w:rsid w:val="15A16D0E"/>
    <w:rsid w:val="388DA1ED"/>
    <w:rsid w:val="494C3611"/>
    <w:rsid w:val="7931B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2699E"/>
  <w15:chartTrackingRefBased/>
  <w15:docId w15:val="{C86D4C45-3717-47FC-A909-433015F7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C5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56C57"/>
  </w:style>
  <w:style w:type="paragraph" w:styleId="Piedepgina">
    <w:name w:val="footer"/>
    <w:basedOn w:val="Normal"/>
    <w:link w:val="PiedepginaCar"/>
    <w:uiPriority w:val="99"/>
    <w:unhideWhenUsed/>
    <w:rsid w:val="00656C5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56C57"/>
  </w:style>
  <w:style w:type="character" w:styleId="Refdecomentario">
    <w:name w:val="annotation reference"/>
    <w:basedOn w:val="Fuentedeprrafopredeter"/>
    <w:uiPriority w:val="99"/>
    <w:semiHidden/>
    <w:unhideWhenUsed/>
    <w:rsid w:val="00DE04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04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DE04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04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E04A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523C1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23C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3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B42B604429FF4F9423BB53F66B3DF3" ma:contentTypeVersion="16" ma:contentTypeDescription="Crear nuevo documento." ma:contentTypeScope="" ma:versionID="6db1e2b6861862f267ed073b0f05d040">
  <xsd:schema xmlns:xsd="http://www.w3.org/2001/XMLSchema" xmlns:xs="http://www.w3.org/2001/XMLSchema" xmlns:p="http://schemas.microsoft.com/office/2006/metadata/properties" xmlns:ns2="f3c61038-e7c8-4d33-a964-7f9f00fd2b3a" xmlns:ns3="29f60c09-949b-4469-9fa1-1c77a4667b36" targetNamespace="http://schemas.microsoft.com/office/2006/metadata/properties" ma:root="true" ma:fieldsID="b66015ff6d704f7ef96745f7bc059a08" ns2:_="" ns3:_="">
    <xsd:import namespace="f3c61038-e7c8-4d33-a964-7f9f00fd2b3a"/>
    <xsd:import namespace="29f60c09-949b-4469-9fa1-1c77a4667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1038-e7c8-4d33-a964-7f9f00fd2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6a8cb2e-fff0-4a52-aa3a-187c78d0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0c09-949b-4469-9fa1-1c77a4667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c6df74a-ebdf-49da-9a95-df24d616e519}" ma:internalName="TaxCatchAll" ma:showField="CatchAllData" ma:web="29f60c09-949b-4469-9fa1-1c77a4667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c61038-e7c8-4d33-a964-7f9f00fd2b3a" xsi:nil="true"/>
    <lcf76f155ced4ddcb4097134ff3c332f xmlns="f3c61038-e7c8-4d33-a964-7f9f00fd2b3a">
      <Terms xmlns="http://schemas.microsoft.com/office/infopath/2007/PartnerControls"/>
    </lcf76f155ced4ddcb4097134ff3c332f>
    <TaxCatchAll xmlns="29f60c09-949b-4469-9fa1-1c77a4667b36" xsi:nil="true"/>
  </documentManagement>
</p:properties>
</file>

<file path=customXml/itemProps1.xml><?xml version="1.0" encoding="utf-8"?>
<ds:datastoreItem xmlns:ds="http://schemas.openxmlformats.org/officeDocument/2006/customXml" ds:itemID="{361AA476-004A-4592-90C3-DA5BCEF1A71D}"/>
</file>

<file path=customXml/itemProps2.xml><?xml version="1.0" encoding="utf-8"?>
<ds:datastoreItem xmlns:ds="http://schemas.openxmlformats.org/officeDocument/2006/customXml" ds:itemID="{4A77320C-048C-4BA1-89F0-C95CEB3D0EF9}"/>
</file>

<file path=customXml/itemProps3.xml><?xml version="1.0" encoding="utf-8"?>
<ds:datastoreItem xmlns:ds="http://schemas.openxmlformats.org/officeDocument/2006/customXml" ds:itemID="{5FF5C005-CB80-4E20-9D4E-92A8C4E8B5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Cevallos</dc:creator>
  <keywords/>
  <dc:description/>
  <lastModifiedBy>Maria Elena Quezada</lastModifiedBy>
  <revision>7</revision>
  <dcterms:created xsi:type="dcterms:W3CDTF">2024-10-17T14:08:00.0000000Z</dcterms:created>
  <dcterms:modified xsi:type="dcterms:W3CDTF">2024-11-05T22:24:59.3891470Z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0x01010060B42B604429FF4F9423BB53F66B3DF3</vt:lpwstr>
  </property>
  <property fmtid="{D5CDD505-2E9C-101B-9397-08002B2CF9AE}" pid="3" name="MediaServiceImageTags">
    <vt:lpwstr/>
  </property>
</Properties>
</file>